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C9" w:rsidRDefault="00A44144" w:rsidP="00A44144">
      <w:pPr>
        <w:pStyle w:val="a3"/>
      </w:pPr>
      <w:r>
        <w:rPr>
          <w:rFonts w:hint="eastAsia"/>
        </w:rPr>
        <w:t>Re</w:t>
      </w:r>
      <w:r>
        <w:t>buttal</w:t>
      </w:r>
    </w:p>
    <w:p w:rsidR="00A44144" w:rsidDel="00C632C6" w:rsidRDefault="00E7726C" w:rsidP="00A44144">
      <w:pPr>
        <w:rPr>
          <w:del w:id="0" w:author="ustc" w:date="2020-07-06T06:05:00Z"/>
        </w:rPr>
      </w:pPr>
      <w:r w:rsidRPr="00E7726C">
        <w:t>We sincerely thank the</w:t>
      </w:r>
      <w:ins w:id="1" w:author="ustc" w:date="2020-07-06T06:18:00Z">
        <w:r w:rsidR="00552E06">
          <w:t xml:space="preserve"> anonymous</w:t>
        </w:r>
      </w:ins>
      <w:r w:rsidRPr="00E7726C">
        <w:t xml:space="preserve"> reviewers for</w:t>
      </w:r>
      <w:r>
        <w:t xml:space="preserve"> </w:t>
      </w:r>
      <w:del w:id="2" w:author="ustc" w:date="2020-07-06T06:18:00Z">
        <w:r w:rsidR="00A44144" w:rsidRPr="00A44144" w:rsidDel="00552E06">
          <w:delText xml:space="preserve">time </w:delText>
        </w:r>
      </w:del>
      <w:ins w:id="3" w:author="ustc" w:date="2020-07-06T06:18:00Z">
        <w:r w:rsidR="00552E06">
          <w:t>their positive feedbacks</w:t>
        </w:r>
        <w:r w:rsidR="00552E06" w:rsidRPr="00A44144">
          <w:t xml:space="preserve"> </w:t>
        </w:r>
      </w:ins>
      <w:r w:rsidR="00A44144" w:rsidRPr="00A44144">
        <w:t xml:space="preserve">and insightful </w:t>
      </w:r>
      <w:del w:id="4" w:author="ustc" w:date="2020-07-06T06:18:00Z">
        <w:r w:rsidR="00A44144" w:rsidRPr="00A44144" w:rsidDel="00552E06">
          <w:delText>feedback</w:delText>
        </w:r>
        <w:r w:rsidDel="00552E06">
          <w:delText>s</w:delText>
        </w:r>
      </w:del>
      <w:ins w:id="5" w:author="ustc" w:date="2020-07-06T06:18:00Z">
        <w:r w:rsidR="00552E06">
          <w:t>comments</w:t>
        </w:r>
      </w:ins>
      <w:del w:id="6" w:author="ustc" w:date="2020-07-06T06:05:00Z">
        <w:r w:rsidR="00A44144" w:rsidRPr="00A44144" w:rsidDel="00C632C6">
          <w:delText xml:space="preserve">! </w:delText>
        </w:r>
      </w:del>
      <w:ins w:id="7" w:author="ustc" w:date="2020-07-06T06:05:00Z">
        <w:r w:rsidR="00C632C6">
          <w:t>.</w:t>
        </w:r>
        <w:r w:rsidR="00C632C6" w:rsidRPr="00A44144">
          <w:t xml:space="preserve"> </w:t>
        </w:r>
      </w:ins>
      <w:r w:rsidR="00A44144" w:rsidRPr="00A44144">
        <w:t xml:space="preserve">We </w:t>
      </w:r>
      <w:ins w:id="8" w:author="ustc" w:date="2020-07-06T06:19:00Z">
        <w:r w:rsidR="00552E06">
          <w:t>now</w:t>
        </w:r>
      </w:ins>
      <w:ins w:id="9" w:author="ustc" w:date="2020-07-06T06:05:00Z">
        <w:r w:rsidR="00C632C6">
          <w:t xml:space="preserve"> </w:t>
        </w:r>
      </w:ins>
      <w:r w:rsidR="00A44144" w:rsidRPr="00A44144">
        <w:t>a</w:t>
      </w:r>
      <w:r w:rsidR="00A44144">
        <w:t>ddress the</w:t>
      </w:r>
      <w:ins w:id="10" w:author="ustc" w:date="2020-07-06T06:19:00Z">
        <w:r w:rsidR="00552E06">
          <w:t xml:space="preserve"> </w:t>
        </w:r>
      </w:ins>
      <w:del w:id="11" w:author="ustc" w:date="2020-07-06T06:19:00Z">
        <w:r w:rsidR="00A44144" w:rsidDel="00552E06">
          <w:delText xml:space="preserve"> </w:delText>
        </w:r>
      </w:del>
      <w:ins w:id="12" w:author="ustc" w:date="2020-07-06T06:19:00Z">
        <w:r w:rsidR="00552E06">
          <w:t xml:space="preserve">concerns </w:t>
        </w:r>
      </w:ins>
      <w:del w:id="13" w:author="ustc" w:date="2020-07-06T06:19:00Z">
        <w:r w:rsidR="00A44144" w:rsidDel="00552E06">
          <w:delText>issues</w:delText>
        </w:r>
      </w:del>
      <w:ins w:id="14" w:author="ustc" w:date="2020-07-06T06:05:00Z">
        <w:r w:rsidR="00C632C6">
          <w:rPr>
            <w:rFonts w:hint="eastAsia"/>
          </w:rPr>
          <w:t>point by point</w:t>
        </w:r>
      </w:ins>
      <w:r w:rsidR="00A44144">
        <w:t xml:space="preserve"> in detail</w:t>
      </w:r>
      <w:ins w:id="15" w:author="ustc" w:date="2020-07-06T06:05:00Z">
        <w:r w:rsidR="00C632C6">
          <w:rPr>
            <w:rFonts w:hint="eastAsia"/>
          </w:rPr>
          <w:t>.</w:t>
        </w:r>
      </w:ins>
      <w:del w:id="16" w:author="ustc" w:date="2020-07-06T06:05:00Z">
        <w:r w:rsidR="00A44144" w:rsidDel="00C632C6">
          <w:delText xml:space="preserve"> as follow:</w:delText>
        </w:r>
      </w:del>
    </w:p>
    <w:p w:rsidR="00A44144" w:rsidRPr="00C632C6" w:rsidRDefault="00A44144" w:rsidP="00A44144"/>
    <w:p w:rsidR="00A44144" w:rsidRDefault="00E7726C" w:rsidP="00A44144">
      <w:r>
        <w:t>[Review1-Q1]</w:t>
      </w:r>
      <w:r w:rsidR="00A44144">
        <w:t xml:space="preserve">: </w:t>
      </w:r>
      <w:r w:rsidR="00A44144" w:rsidRPr="00A44144">
        <w:t>The experimental results section could do with more details</w:t>
      </w:r>
      <w:r>
        <w:t xml:space="preserve"> </w:t>
      </w:r>
      <w:r>
        <w:rPr>
          <w:rFonts w:hint="eastAsia"/>
        </w:rPr>
        <w:t>on</w:t>
      </w:r>
      <w:r>
        <w:t xml:space="preserve"> the number of hand-drawn sketches</w:t>
      </w:r>
      <w:r w:rsidR="00A44144" w:rsidRPr="00A44144">
        <w:t>.</w:t>
      </w:r>
    </w:p>
    <w:p w:rsidR="00C632C6" w:rsidDel="002D17E3" w:rsidRDefault="00E7726C" w:rsidP="00A44144">
      <w:pPr>
        <w:rPr>
          <w:ins w:id="17" w:author="ustc" w:date="2020-07-06T06:06:00Z"/>
          <w:del w:id="18" w:author="YuhangLi" w:date="2020-07-06T10:31:00Z"/>
        </w:rPr>
      </w:pPr>
      <w:r>
        <w:t>[</w:t>
      </w:r>
      <w:r w:rsidR="00A44144">
        <w:t>A1.1</w:t>
      </w:r>
      <w:r>
        <w:t>]</w:t>
      </w:r>
      <w:r w:rsidR="00A44144">
        <w:t xml:space="preserve">: </w:t>
      </w:r>
      <w:r>
        <w:t>We invited **one** expert with well-trained</w:t>
      </w:r>
      <w:r>
        <w:rPr>
          <w:rFonts w:hint="eastAsia"/>
        </w:rPr>
        <w:t xml:space="preserve"> </w:t>
      </w:r>
      <w:r>
        <w:t>drawing skills to draw **12** portrait sketches for testing. Also, we invited **20** graduate</w:t>
      </w:r>
      <w:r>
        <w:rPr>
          <w:rFonts w:hint="eastAsia"/>
        </w:rPr>
        <w:t xml:space="preserve"> </w:t>
      </w:r>
      <w:r>
        <w:t xml:space="preserve">students without drawing skills to **200** draw freehand sketches. </w:t>
      </w:r>
      <w:ins w:id="19" w:author="ustc" w:date="2020-07-06T06:06:00Z">
        <w:del w:id="20" w:author="YuhangLi" w:date="2020-07-06T10:31:00Z">
          <w:r w:rsidR="00C632C6" w:rsidRPr="00C632C6" w:rsidDel="002D17E3">
            <w:rPr>
              <w:highlight w:val="yellow"/>
              <w:rPrChange w:id="21" w:author="ustc" w:date="2020-07-06T06:06:00Z">
                <w:rPr/>
              </w:rPrChange>
            </w:rPr>
            <w:delText>What do the results look like?</w:delText>
          </w:r>
          <w:r w:rsidR="00C632C6" w:rsidDel="002D17E3">
            <w:delText xml:space="preserve"> For all the sketches, our system is able to..  For expert sketches? </w:delText>
          </w:r>
        </w:del>
      </w:ins>
      <w:ins w:id="22" w:author="ustc" w:date="2020-07-06T06:07:00Z">
        <w:del w:id="23" w:author="YuhangLi" w:date="2020-07-06T10:31:00Z">
          <w:r w:rsidR="00C632C6" w:rsidDel="002D17E3">
            <w:delText xml:space="preserve"> For non-experts, the input sketch has different details??? </w:delText>
          </w:r>
        </w:del>
      </w:ins>
    </w:p>
    <w:p w:rsidR="002D17E3" w:rsidRDefault="00C632C6" w:rsidP="00A44144">
      <w:pPr>
        <w:rPr>
          <w:ins w:id="24" w:author="YuhangLi" w:date="2020-07-06T10:30:00Z"/>
        </w:rPr>
      </w:pPr>
      <w:ins w:id="25" w:author="ustc" w:date="2020-07-06T06:06:00Z">
        <w:del w:id="26" w:author="YuhangLi" w:date="2020-07-06T10:31:00Z">
          <w:r w:rsidDel="002D17E3">
            <w:delText xml:space="preserve"> </w:delText>
          </w:r>
        </w:del>
        <w:r>
          <w:t>We would like to share all our data and code in the future.</w:t>
        </w:r>
      </w:ins>
    </w:p>
    <w:p w:rsidR="00A44144" w:rsidDel="00C632C6" w:rsidRDefault="00E7726C" w:rsidP="00A44144">
      <w:pPr>
        <w:rPr>
          <w:del w:id="27" w:author="ustc" w:date="2020-07-06T06:06:00Z"/>
        </w:rPr>
      </w:pPr>
      <w:del w:id="28" w:author="ustc" w:date="2020-07-06T06:06:00Z">
        <w:r w:rsidDel="00C632C6">
          <w:delText xml:space="preserve">These details </w:delText>
        </w:r>
        <w:r w:rsidR="00BF5D68" w:rsidDel="00C632C6">
          <w:delText>will</w:delText>
        </w:r>
        <w:r w:rsidDel="00C632C6">
          <w:delText xml:space="preserve"> be added in revised paper.</w:delText>
        </w:r>
      </w:del>
    </w:p>
    <w:p w:rsidR="00E7726C" w:rsidRDefault="00E7726C" w:rsidP="00A44144"/>
    <w:p w:rsidR="00E7726C" w:rsidRDefault="00E7726C" w:rsidP="00A44144">
      <w:r>
        <w:rPr>
          <w:rFonts w:hint="eastAsia"/>
        </w:rPr>
        <w:t>[Review</w:t>
      </w:r>
      <w:r w:rsidR="004E44E8">
        <w:t>1</w:t>
      </w:r>
      <w:r>
        <w:rPr>
          <w:rFonts w:hint="eastAsia"/>
        </w:rPr>
        <w:t>-Q2]: Are results</w:t>
      </w:r>
      <w:r>
        <w:t xml:space="preserve"> in Figure 6/7</w:t>
      </w:r>
      <w:r>
        <w:rPr>
          <w:rFonts w:hint="eastAsia"/>
        </w:rPr>
        <w:t xml:space="preserve"> </w:t>
      </w:r>
      <w:r w:rsidRPr="00E7726C">
        <w:t>representative of the entir</w:t>
      </w:r>
      <w:r>
        <w:t>e set, or only the best results?</w:t>
      </w:r>
    </w:p>
    <w:p w:rsidR="00E7726C" w:rsidRDefault="00E7726C" w:rsidP="00A44144">
      <w:r>
        <w:t>[A1.2</w:t>
      </w:r>
      <w:r w:rsidRPr="00E7726C">
        <w:t>]:</w:t>
      </w:r>
      <w:r>
        <w:t xml:space="preserve"> Basically, </w:t>
      </w:r>
      <w:r w:rsidR="004E44E8">
        <w:t xml:space="preserve">most of </w:t>
      </w:r>
      <w:r>
        <w:t xml:space="preserve">our results </w:t>
      </w:r>
      <w:r w:rsidR="00C539B4">
        <w:t xml:space="preserve">on both types of hand-drawn sketches surpass those of both baseline methods in generating fine textures and realistic face shapes. We selected results shown in Figure 6/7 to better demonstrate our model’s effectiveness on spatially </w:t>
      </w:r>
      <w:r w:rsidR="00C539B4" w:rsidRPr="00C539B4">
        <w:t xml:space="preserve">adjusting </w:t>
      </w:r>
      <w:r w:rsidR="00C539B4">
        <w:t>balance between realism and conformance, which is one of the key ideas of the proposed method. See [A3.3] for further explanation on this idea.</w:t>
      </w:r>
      <w:r w:rsidR="00BF5D68">
        <w:t xml:space="preserve"> We will emphasize this idea in the descriptions of Figure 6/7.</w:t>
      </w:r>
    </w:p>
    <w:p w:rsidR="00E7726C" w:rsidRPr="00E7726C" w:rsidRDefault="00E7726C" w:rsidP="00A44144"/>
    <w:p w:rsidR="00A44144" w:rsidRDefault="004E44E8" w:rsidP="00A44144">
      <w:r w:rsidRPr="004E44E8">
        <w:t>[Review</w:t>
      </w:r>
      <w:r>
        <w:t>2</w:t>
      </w:r>
      <w:r w:rsidRPr="004E44E8">
        <w:t>-Q</w:t>
      </w:r>
      <w:r>
        <w:t>1</w:t>
      </w:r>
      <w:r w:rsidRPr="004E44E8">
        <w:t>]</w:t>
      </w:r>
      <w:r w:rsidR="00A44144">
        <w:t>: Comments on typos and minor errors.</w:t>
      </w:r>
    </w:p>
    <w:p w:rsidR="00A44144" w:rsidRDefault="004E44E8" w:rsidP="00A44144">
      <w:r>
        <w:t>[</w:t>
      </w:r>
      <w:r w:rsidR="00A44144">
        <w:t>A2.1</w:t>
      </w:r>
      <w:r>
        <w:t>]</w:t>
      </w:r>
      <w:r w:rsidR="00A44144">
        <w:t xml:space="preserve">: </w:t>
      </w:r>
      <w:ins w:id="29" w:author="ustc" w:date="2020-07-06T06:09:00Z">
        <w:r w:rsidR="00C632C6">
          <w:t xml:space="preserve">Thank you for your detailed comments. </w:t>
        </w:r>
      </w:ins>
      <w:ins w:id="30" w:author="ustc" w:date="2020-07-06T06:10:00Z">
        <w:r w:rsidR="00C632C6">
          <w:t xml:space="preserve">We will correct </w:t>
        </w:r>
      </w:ins>
      <w:del w:id="31" w:author="ustc" w:date="2020-07-06T06:10:00Z">
        <w:r w:rsidR="00B15270" w:rsidDel="00C632C6">
          <w:delText>T</w:delText>
        </w:r>
        <w:r w:rsidR="00A44144" w:rsidDel="00C632C6">
          <w:delText xml:space="preserve">ypos </w:delText>
        </w:r>
      </w:del>
      <w:ins w:id="32" w:author="ustc" w:date="2020-07-06T06:10:00Z">
        <w:r w:rsidR="00C632C6">
          <w:t xml:space="preserve">all typos </w:t>
        </w:r>
      </w:ins>
      <w:r w:rsidR="00A44144">
        <w:t>and errors</w:t>
      </w:r>
      <w:ins w:id="33" w:author="ustc" w:date="2020-07-06T06:10:00Z">
        <w:r w:rsidR="00C632C6">
          <w:t>.</w:t>
        </w:r>
      </w:ins>
      <w:del w:id="34" w:author="ustc" w:date="2020-07-06T06:10:00Z">
        <w:r w:rsidR="00A44144" w:rsidDel="00C632C6">
          <w:delText xml:space="preserve"> </w:delText>
        </w:r>
        <w:r w:rsidR="00251DA2" w:rsidDel="00C632C6">
          <w:delText>are to be</w:delText>
        </w:r>
        <w:r w:rsidR="00A44144" w:rsidDel="00C632C6">
          <w:delText xml:space="preserve"> modified in revised paper</w:delText>
        </w:r>
      </w:del>
      <w:r w:rsidR="00A44144">
        <w:t>.</w:t>
      </w:r>
    </w:p>
    <w:p w:rsidR="00A44144" w:rsidRPr="00C632C6" w:rsidRDefault="00A44144" w:rsidP="00A44144"/>
    <w:p w:rsidR="00A44144" w:rsidRDefault="004E44E8" w:rsidP="00A44144">
      <w:r w:rsidRPr="004E44E8">
        <w:t>[Review</w:t>
      </w:r>
      <w:r>
        <w:t>3</w:t>
      </w:r>
      <w:r w:rsidRPr="004E44E8">
        <w:t>-Q</w:t>
      </w:r>
      <w:r>
        <w:t>1</w:t>
      </w:r>
      <w:r w:rsidRPr="004E44E8">
        <w:t>]</w:t>
      </w:r>
      <w:r w:rsidR="00A44144">
        <w:t xml:space="preserve">: </w:t>
      </w:r>
      <w:r w:rsidR="00A44144" w:rsidRPr="00A44144">
        <w:t>Can the proposed solution generalized to other types like animals, cars, etc. how and why?</w:t>
      </w:r>
    </w:p>
    <w:p w:rsidR="00C632C6" w:rsidDel="002D17E3" w:rsidRDefault="004E44E8" w:rsidP="00A44144">
      <w:pPr>
        <w:rPr>
          <w:ins w:id="35" w:author="ustc" w:date="2020-07-06T06:12:00Z"/>
          <w:del w:id="36" w:author="YuhangLi" w:date="2020-07-06T10:33:00Z"/>
        </w:rPr>
      </w:pPr>
      <w:r>
        <w:t>[</w:t>
      </w:r>
      <w:r w:rsidR="00A44144">
        <w:t>A3.1</w:t>
      </w:r>
      <w:r>
        <w:t>]</w:t>
      </w:r>
      <w:r w:rsidR="00A44144">
        <w:t xml:space="preserve">: </w:t>
      </w:r>
      <w:ins w:id="37" w:author="ustc" w:date="2020-07-06T06:12:00Z">
        <w:r w:rsidR="00C632C6">
          <w:t xml:space="preserve">We currently focus on front images, which are aligned and show the unified structure. </w:t>
        </w:r>
      </w:ins>
    </w:p>
    <w:p w:rsidR="00A44144" w:rsidRDefault="00B0567A" w:rsidP="00A44144">
      <w:del w:id="38" w:author="ustc" w:date="2020-07-06T06:13:00Z">
        <w:r w:rsidRPr="00B0567A" w:rsidDel="00C632C6">
          <w:delText xml:space="preserve">Face images </w:delText>
        </w:r>
      </w:del>
      <w:del w:id="39" w:author="ustc" w:date="2020-07-06T06:11:00Z">
        <w:r w:rsidDel="00C632C6">
          <w:delText xml:space="preserve">in the used dataset </w:delText>
        </w:r>
      </w:del>
      <w:del w:id="40" w:author="ustc" w:date="2020-07-06T06:13:00Z">
        <w:r w:rsidRPr="00B0567A" w:rsidDel="00C632C6">
          <w:delText>are aligned, and the structure of faces are well-defined.</w:delText>
        </w:r>
      </w:del>
      <w:ins w:id="41" w:author="ustc" w:date="2020-07-06T06:13:00Z">
        <w:del w:id="42" w:author="YuhangLi" w:date="2020-07-06T10:33:00Z">
          <w:r w:rsidR="00C632C6" w:rsidDel="002D17E3">
            <w:delText xml:space="preserve"> </w:delText>
          </w:r>
        </w:del>
      </w:ins>
      <w:del w:id="43" w:author="ustc" w:date="2020-07-06T06:11:00Z">
        <w:r w:rsidDel="00C632C6">
          <w:delText xml:space="preserve"> These two characters </w:delText>
        </w:r>
        <w:r w:rsidRPr="00B0567A" w:rsidDel="00C632C6">
          <w:delText xml:space="preserve">reduce the difficulty </w:delText>
        </w:r>
        <w:r w:rsidDel="00C632C6">
          <w:delText>of our task</w:delText>
        </w:r>
        <w:r w:rsidR="00B15270" w:rsidDel="00C632C6">
          <w:delText xml:space="preserve"> (though it is still very challenging)</w:delText>
        </w:r>
      </w:del>
      <w:del w:id="44" w:author="YuhangLi" w:date="2020-07-06T10:33:00Z">
        <w:r w:rsidDel="002D17E3">
          <w:delText xml:space="preserve">. </w:delText>
        </w:r>
      </w:del>
      <w:r w:rsidRPr="00B0567A">
        <w:t>The proposed solution might be easy to be generalized to</w:t>
      </w:r>
      <w:r>
        <w:t xml:space="preserve"> </w:t>
      </w:r>
      <w:ins w:id="45" w:author="ustc" w:date="2020-07-06T06:13:00Z">
        <w:r w:rsidR="00C632C6">
          <w:t xml:space="preserve">the </w:t>
        </w:r>
      </w:ins>
      <w:r>
        <w:t>datasets with</w:t>
      </w:r>
      <w:r w:rsidRPr="00B0567A">
        <w:t xml:space="preserve"> aligned images of other types, such as animal face dataset [</w:t>
      </w:r>
      <w:r w:rsidR="004E44E8">
        <w:t>M</w:t>
      </w:r>
      <w:r w:rsidRPr="00B0567A">
        <w:t>UNIT</w:t>
      </w:r>
      <w:r w:rsidR="004E44E8">
        <w:t>, Huang et al. ECCV 2018</w:t>
      </w:r>
      <w:r w:rsidRPr="00B0567A">
        <w:t>], shoes dataset</w:t>
      </w:r>
      <w:r w:rsidR="004E44E8" w:rsidRPr="004E44E8">
        <w:t xml:space="preserve"> </w:t>
      </w:r>
      <w:r w:rsidR="004E44E8" w:rsidRPr="00B0567A">
        <w:t xml:space="preserve">and handbag dataset </w:t>
      </w:r>
      <w:r w:rsidRPr="00B0567A">
        <w:t>[pix2pix</w:t>
      </w:r>
      <w:r w:rsidR="004E44E8">
        <w:t>, Phillip et al. CVPR 2017</w:t>
      </w:r>
      <w:r w:rsidRPr="00B0567A">
        <w:t>]. However there potentially exists some challenges in generalizing to unaligned dataset or dataset with multiple object classes</w:t>
      </w:r>
      <w:r>
        <w:t>,</w:t>
      </w:r>
      <w:r w:rsidRPr="00B0567A">
        <w:t xml:space="preserve"> like ImageNet, </w:t>
      </w:r>
      <w:r>
        <w:t>due to</w:t>
      </w:r>
      <w:r w:rsidRPr="00B0567A">
        <w:t xml:space="preserve"> the </w:t>
      </w:r>
      <w:r w:rsidR="00B15270" w:rsidRPr="00B15270">
        <w:t xml:space="preserve">diversity </w:t>
      </w:r>
      <w:r w:rsidRPr="00B0567A">
        <w:t xml:space="preserve">of structures, </w:t>
      </w:r>
      <w:del w:id="46" w:author="ustc" w:date="2020-07-06T06:14:00Z">
        <w:r w:rsidRPr="00B0567A" w:rsidDel="00C632C6">
          <w:delText xml:space="preserve">positions </w:delText>
        </w:r>
      </w:del>
      <w:ins w:id="47" w:author="ustc" w:date="2020-07-06T06:14:00Z">
        <w:r w:rsidR="00C632C6">
          <w:t>shapes</w:t>
        </w:r>
        <w:r w:rsidR="00C632C6" w:rsidRPr="00B0567A">
          <w:t xml:space="preserve"> </w:t>
        </w:r>
      </w:ins>
      <w:r w:rsidRPr="00B0567A">
        <w:t>and scales.</w:t>
      </w:r>
    </w:p>
    <w:p w:rsidR="00B15270" w:rsidRDefault="00B15270" w:rsidP="00A44144"/>
    <w:p w:rsidR="00A44144" w:rsidRDefault="004E44E8" w:rsidP="00A44144">
      <w:r w:rsidRPr="004E44E8">
        <w:t>[Review3-Q</w:t>
      </w:r>
      <w:r>
        <w:t>2</w:t>
      </w:r>
      <w:r w:rsidRPr="004E44E8">
        <w:t>]</w:t>
      </w:r>
      <w:r w:rsidR="00B0567A">
        <w:t>: Comparison with paper Chen et al.</w:t>
      </w:r>
      <w:ins w:id="48" w:author="YuhangLi" w:date="2020-07-06T13:42:00Z">
        <w:r w:rsidR="005F2962">
          <w:t xml:space="preserve"> </w:t>
        </w:r>
        <w:r w:rsidR="005F2962">
          <w:rPr>
            <w:rFonts w:hint="eastAsia"/>
          </w:rPr>
          <w:t>a</w:t>
        </w:r>
      </w:ins>
      <w:ins w:id="49" w:author="YuhangLi" w:date="2020-07-06T13:43:00Z">
        <w:r w:rsidR="005F2962">
          <w:t>rXiv 2020.</w:t>
        </w:r>
      </w:ins>
    </w:p>
    <w:p w:rsidR="00552E06" w:rsidRDefault="004E44E8" w:rsidP="00552E06">
      <w:pPr>
        <w:rPr>
          <w:ins w:id="50" w:author="ustc" w:date="2020-07-06T06:16:00Z"/>
        </w:rPr>
      </w:pPr>
      <w:r>
        <w:t>[</w:t>
      </w:r>
      <w:r w:rsidR="00B0567A">
        <w:t>A3.2</w:t>
      </w:r>
      <w:r>
        <w:t>]</w:t>
      </w:r>
      <w:r w:rsidR="00B0567A">
        <w:t xml:space="preserve">: </w:t>
      </w:r>
      <w:ins w:id="51" w:author="ustc" w:date="2020-07-06T06:14:00Z">
        <w:r w:rsidR="00C632C6">
          <w:t xml:space="preserve">We did not compare our method with Chen et al 2020 </w:t>
        </w:r>
        <w:r w:rsidR="00552E06">
          <w:t xml:space="preserve">in our submission since it was </w:t>
        </w:r>
      </w:ins>
      <w:ins w:id="52" w:author="ustc" w:date="2020-07-06T06:15:00Z">
        <w:r w:rsidR="00552E06">
          <w:t xml:space="preserve">first available </w:t>
        </w:r>
      </w:ins>
      <w:ins w:id="53" w:author="ustc" w:date="2020-07-06T06:16:00Z">
        <w:r w:rsidR="00552E06" w:rsidRPr="00B0567A">
          <w:t xml:space="preserve">at arXiv </w:t>
        </w:r>
        <w:r w:rsidR="00552E06">
          <w:t xml:space="preserve">in </w:t>
        </w:r>
        <w:r w:rsidR="00552E06" w:rsidRPr="00B0567A">
          <w:t>June 2020</w:t>
        </w:r>
        <w:r w:rsidR="00552E06">
          <w:t>, AFTER the submission</w:t>
        </w:r>
        <w:r w:rsidR="00552E06" w:rsidRPr="00B0567A">
          <w:t xml:space="preserve"> date of our paper.</w:t>
        </w:r>
        <w:r w:rsidR="00552E06">
          <w:t xml:space="preserve"> </w:t>
        </w:r>
      </w:ins>
      <w:ins w:id="54" w:author="YuhangLi" w:date="2020-07-06T13:49:00Z">
        <w:r w:rsidR="001854EE">
          <w:t>Both our method and the method proposed in Chen et al.</w:t>
        </w:r>
      </w:ins>
      <w:ins w:id="55" w:author="YuhangLi" w:date="2020-07-06T14:04:00Z">
        <w:r w:rsidR="009F0AAF" w:rsidRPr="009F0AAF">
          <w:t xml:space="preserve"> arXiv 2020</w:t>
        </w:r>
      </w:ins>
      <w:ins w:id="56" w:author="YuhangLi" w:date="2020-07-06T13:50:00Z">
        <w:r w:rsidR="001854EE">
          <w:t xml:space="preserve">, denoted as DeepFaceDrawing, train generators with synthesis sketches and test with hand-drawn sketches. </w:t>
        </w:r>
      </w:ins>
      <w:ins w:id="57" w:author="YuhangLi" w:date="2020-07-06T13:51:00Z">
        <w:r w:rsidR="001854EE">
          <w:t xml:space="preserve">DeepFaceDrawing separates face parts into patches to </w:t>
        </w:r>
      </w:ins>
      <w:ins w:id="58" w:author="YuhangLi" w:date="2020-07-06T13:55:00Z">
        <w:r w:rsidR="001854EE">
          <w:t>add</w:t>
        </w:r>
      </w:ins>
      <w:ins w:id="59" w:author="YuhangLi" w:date="2020-07-06T13:54:00Z">
        <w:r w:rsidR="001854EE">
          <w:t xml:space="preserve"> </w:t>
        </w:r>
      </w:ins>
      <w:ins w:id="60" w:author="YuhangLi" w:date="2020-07-06T13:51:00Z">
        <w:r w:rsidR="001854EE">
          <w:t>local-global</w:t>
        </w:r>
      </w:ins>
      <w:ins w:id="61" w:author="YuhangLi" w:date="2020-07-06T13:52:00Z">
        <w:r w:rsidR="001854EE">
          <w:t xml:space="preserve"> soft constraint</w:t>
        </w:r>
      </w:ins>
      <w:ins w:id="62" w:author="YuhangLi" w:date="2020-07-06T13:55:00Z">
        <w:r w:rsidR="001854EE">
          <w:t xml:space="preserve"> on local parts</w:t>
        </w:r>
      </w:ins>
      <w:ins w:id="63" w:author="YuhangLi" w:date="2020-07-06T13:52:00Z">
        <w:r w:rsidR="001854EE">
          <w:t>, while our method uses multiple branches of pooling</w:t>
        </w:r>
      </w:ins>
      <w:ins w:id="64" w:author="YuhangLi" w:date="2020-07-06T13:53:00Z">
        <w:r w:rsidR="001854EE">
          <w:t xml:space="preserve"> layers and spatial attention mechanism to </w:t>
        </w:r>
      </w:ins>
      <w:ins w:id="65" w:author="YuhangLi" w:date="2020-07-06T13:55:00Z">
        <w:r w:rsidR="001854EE">
          <w:t xml:space="preserve">achieve spatially varying balance adjusting. </w:t>
        </w:r>
      </w:ins>
      <w:ins w:id="66" w:author="YuhangLi" w:date="2020-07-06T13:56:00Z">
        <w:r w:rsidR="001854EE">
          <w:t xml:space="preserve">Besides, </w:t>
        </w:r>
      </w:ins>
      <w:ins w:id="67" w:author="YuhangLi" w:date="2020-07-06T13:57:00Z">
        <w:r w:rsidR="001854EE">
          <w:t xml:space="preserve">DeepFaceDrawing </w:t>
        </w:r>
      </w:ins>
      <w:ins w:id="68" w:author="ustc" w:date="2020-07-06T06:16:00Z">
        <w:del w:id="69" w:author="YuhangLi" w:date="2020-07-06T13:49:00Z">
          <w:r w:rsidR="00552E06" w:rsidRPr="00552E06" w:rsidDel="001854EE">
            <w:rPr>
              <w:highlight w:val="yellow"/>
              <w:rPrChange w:id="70" w:author="ustc" w:date="2020-07-06T06:17:00Z">
                <w:rPr/>
              </w:rPrChange>
            </w:rPr>
            <w:delText>[Di</w:delText>
          </w:r>
        </w:del>
      </w:ins>
      <w:ins w:id="71" w:author="ustc" w:date="2020-07-06T06:17:00Z">
        <w:del w:id="72" w:author="YuhangLi" w:date="2020-07-06T13:49:00Z">
          <w:r w:rsidR="00552E06" w:rsidRPr="00552E06" w:rsidDel="001854EE">
            <w:rPr>
              <w:highlight w:val="yellow"/>
              <w:rPrChange w:id="73" w:author="ustc" w:date="2020-07-06T06:17:00Z">
                <w:rPr/>
              </w:rPrChange>
            </w:rPr>
            <w:delText>s</w:delText>
          </w:r>
        </w:del>
      </w:ins>
      <w:ins w:id="74" w:author="ustc" w:date="2020-07-06T06:16:00Z">
        <w:del w:id="75" w:author="YuhangLi" w:date="2020-07-06T13:49:00Z">
          <w:r w:rsidR="00552E06" w:rsidRPr="00552E06" w:rsidDel="001854EE">
            <w:rPr>
              <w:highlight w:val="yellow"/>
              <w:rPrChange w:id="76" w:author="ustc" w:date="2020-07-06T06:17:00Z">
                <w:rPr/>
              </w:rPrChange>
            </w:rPr>
            <w:delText>c</w:delText>
          </w:r>
        </w:del>
      </w:ins>
      <w:ins w:id="77" w:author="ustc" w:date="2020-07-06T06:17:00Z">
        <w:del w:id="78" w:author="YuhangLi" w:date="2020-07-06T13:49:00Z">
          <w:r w:rsidR="00552E06" w:rsidRPr="00552E06" w:rsidDel="001854EE">
            <w:rPr>
              <w:highlight w:val="yellow"/>
              <w:rPrChange w:id="79" w:author="ustc" w:date="2020-07-06T06:17:00Z">
                <w:rPr/>
              </w:rPrChange>
            </w:rPr>
            <w:delText>u</w:delText>
          </w:r>
        </w:del>
      </w:ins>
      <w:ins w:id="80" w:author="ustc" w:date="2020-07-06T06:16:00Z">
        <w:del w:id="81" w:author="YuhangLi" w:date="2020-07-06T13:49:00Z">
          <w:r w:rsidR="00552E06" w:rsidRPr="00552E06" w:rsidDel="001854EE">
            <w:rPr>
              <w:highlight w:val="yellow"/>
              <w:rPrChange w:id="82" w:author="ustc" w:date="2020-07-06T06:17:00Z">
                <w:rPr/>
              </w:rPrChange>
            </w:rPr>
            <w:delText xml:space="preserve">ssion </w:delText>
          </w:r>
        </w:del>
      </w:ins>
      <w:ins w:id="83" w:author="ustc" w:date="2020-07-06T06:17:00Z">
        <w:del w:id="84" w:author="YuhangLi" w:date="2020-07-06T13:49:00Z">
          <w:r w:rsidR="00552E06" w:rsidRPr="00552E06" w:rsidDel="001854EE">
            <w:rPr>
              <w:highlight w:val="yellow"/>
              <w:rPrChange w:id="85" w:author="ustc" w:date="2020-07-06T06:17:00Z">
                <w:rPr/>
              </w:rPrChange>
            </w:rPr>
            <w:delText>the differen</w:delText>
          </w:r>
        </w:del>
      </w:ins>
      <w:ins w:id="86" w:author="ustc" w:date="2020-07-06T06:19:00Z">
        <w:del w:id="87" w:author="YuhangLi" w:date="2020-07-06T13:49:00Z">
          <w:r w:rsidR="00552E06" w:rsidDel="001854EE">
            <w:rPr>
              <w:highlight w:val="yellow"/>
            </w:rPr>
            <w:delText xml:space="preserve">ce </w:delText>
          </w:r>
        </w:del>
      </w:ins>
      <w:ins w:id="88" w:author="ustc" w:date="2020-07-06T06:17:00Z">
        <w:del w:id="89" w:author="YuhangLi" w:date="2020-07-06T13:49:00Z">
          <w:r w:rsidR="00552E06" w:rsidRPr="00552E06" w:rsidDel="001854EE">
            <w:rPr>
              <w:highlight w:val="yellow"/>
              <w:rPrChange w:id="90" w:author="ustc" w:date="2020-07-06T06:17:00Z">
                <w:rPr/>
              </w:rPrChange>
            </w:rPr>
            <w:delText>here.</w:delText>
          </w:r>
        </w:del>
      </w:ins>
      <w:ins w:id="91" w:author="ustc" w:date="2020-07-06T06:16:00Z">
        <w:del w:id="92" w:author="YuhangLi" w:date="2020-07-06T13:49:00Z">
          <w:r w:rsidR="00552E06" w:rsidRPr="00552E06" w:rsidDel="001854EE">
            <w:rPr>
              <w:highlight w:val="yellow"/>
              <w:rPrChange w:id="93" w:author="ustc" w:date="2020-07-06T06:17:00Z">
                <w:rPr/>
              </w:rPrChange>
            </w:rPr>
            <w:delText>]</w:delText>
          </w:r>
        </w:del>
      </w:ins>
      <w:ins w:id="94" w:author="YuhangLi" w:date="2020-07-06T14:02:00Z">
        <w:r w:rsidR="009F0AAF">
          <w:t>utilizes manifold projection to align feature maps between hand-drawn sketches and synthesis sketches, while our method uses</w:t>
        </w:r>
      </w:ins>
      <w:ins w:id="95" w:author="YuhangLi" w:date="2020-07-06T14:05:00Z">
        <w:r w:rsidR="009F0AAF">
          <w:t xml:space="preserve"> dual generator </w:t>
        </w:r>
      </w:ins>
      <w:ins w:id="96" w:author="YuhangLi" w:date="2020-07-06T14:06:00Z">
        <w:r w:rsidR="009F0AAF">
          <w:t>architecture</w:t>
        </w:r>
      </w:ins>
      <w:ins w:id="97" w:author="YuhangLi" w:date="2020-07-06T14:05:00Z">
        <w:r w:rsidR="009F0AAF">
          <w:t xml:space="preserve"> and</w:t>
        </w:r>
      </w:ins>
      <w:ins w:id="98" w:author="YuhangLi" w:date="2020-07-06T14:02:00Z">
        <w:r w:rsidR="009F0AAF">
          <w:t xml:space="preserve"> generator feature </w:t>
        </w:r>
      </w:ins>
      <w:ins w:id="99" w:author="YuhangLi" w:date="2020-07-06T14:04:00Z">
        <w:r w:rsidR="009F0AAF">
          <w:t>matching</w:t>
        </w:r>
      </w:ins>
      <w:ins w:id="100" w:author="YuhangLi" w:date="2020-07-06T14:02:00Z">
        <w:r w:rsidR="009F0AAF">
          <w:t xml:space="preserve"> </w:t>
        </w:r>
      </w:ins>
      <w:ins w:id="101" w:author="YuhangLi" w:date="2020-07-06T14:04:00Z">
        <w:r w:rsidR="009F0AAF">
          <w:t>loss to achieve the same goal.</w:t>
        </w:r>
      </w:ins>
    </w:p>
    <w:p w:rsidR="00552E06" w:rsidRPr="009F0AAF" w:rsidDel="009F0AAF" w:rsidRDefault="00552E06" w:rsidP="00A44144">
      <w:pPr>
        <w:rPr>
          <w:ins w:id="102" w:author="ustc" w:date="2020-07-06T06:15:00Z"/>
          <w:del w:id="103" w:author="YuhangLi" w:date="2020-07-06T14:06:00Z"/>
          <w:rPrChange w:id="104" w:author="YuhangLi" w:date="2020-07-06T14:06:00Z">
            <w:rPr>
              <w:ins w:id="105" w:author="ustc" w:date="2020-07-06T06:15:00Z"/>
              <w:del w:id="106" w:author="YuhangLi" w:date="2020-07-06T14:06:00Z"/>
            </w:rPr>
          </w:rPrChange>
        </w:rPr>
      </w:pPr>
    </w:p>
    <w:p w:rsidR="00A44144" w:rsidDel="009F0AAF" w:rsidRDefault="00B0567A" w:rsidP="00A44144">
      <w:pPr>
        <w:rPr>
          <w:del w:id="107" w:author="YuhangLi" w:date="2020-07-06T14:06:00Z"/>
        </w:rPr>
      </w:pPr>
      <w:del w:id="108" w:author="ustc" w:date="2020-07-06T06:15:00Z">
        <w:r w:rsidRPr="00B0567A" w:rsidDel="00552E06">
          <w:delText>It is not able to compare with this paper, since this paper</w:delText>
        </w:r>
        <w:r w:rsidR="00B15270" w:rsidDel="00552E06">
          <w:delText>, accepted by Siggraph 2020,</w:delText>
        </w:r>
        <w:r w:rsidRPr="00B0567A" w:rsidDel="00552E06">
          <w:delText xml:space="preserve"> is not published and</w:delText>
        </w:r>
        <w:r w:rsidR="00B15270" w:rsidDel="00552E06">
          <w:delText>, as far as I know,</w:delText>
        </w:r>
        <w:r w:rsidRPr="00B0567A" w:rsidDel="00552E06">
          <w:delText xml:space="preserve"> is </w:delText>
        </w:r>
      </w:del>
      <w:del w:id="109" w:author="ustc" w:date="2020-07-06T06:17:00Z">
        <w:r w:rsidR="00B15270" w:rsidDel="00552E06">
          <w:delText xml:space="preserve">not </w:delText>
        </w:r>
        <w:r w:rsidRPr="00B0567A" w:rsidDel="00552E06">
          <w:delText xml:space="preserve">available at arXiv </w:delText>
        </w:r>
        <w:r w:rsidR="00B15270" w:rsidDel="00552E06">
          <w:delText>until</w:delText>
        </w:r>
        <w:r w:rsidRPr="00B0567A" w:rsidDel="00552E06">
          <w:delText xml:space="preserve"> June 2020</w:delText>
        </w:r>
        <w:r w:rsidR="00B15270" w:rsidDel="00552E06">
          <w:delText>, AFTER the submission</w:delText>
        </w:r>
        <w:r w:rsidRPr="00B0567A" w:rsidDel="00552E06">
          <w:delText xml:space="preserve"> date of our paper.</w:delText>
        </w:r>
      </w:del>
      <w:ins w:id="110" w:author="ustc" w:date="2020-07-06T06:17:00Z">
        <w:del w:id="111" w:author="YuhangLi" w:date="2020-07-06T10:34:00Z">
          <w:r w:rsidR="00552E06" w:rsidDel="002D17E3">
            <w:delText xml:space="preserve"> </w:delText>
          </w:r>
        </w:del>
      </w:ins>
    </w:p>
    <w:p w:rsidR="00B15270" w:rsidRDefault="00B15270" w:rsidP="00A44144"/>
    <w:p w:rsidR="00A44144" w:rsidRDefault="004E44E8" w:rsidP="00A44144">
      <w:r w:rsidRPr="004E44E8">
        <w:t>[Review3-Q</w:t>
      </w:r>
      <w:r>
        <w:t>3</w:t>
      </w:r>
      <w:r w:rsidRPr="004E44E8">
        <w:t>]</w:t>
      </w:r>
      <w:r w:rsidR="00B0567A">
        <w:t xml:space="preserve">: </w:t>
      </w:r>
      <w:r w:rsidR="00B0567A" w:rsidRPr="00B0567A">
        <w:t xml:space="preserve">'We argue that the balance between the realism and the conformance differs </w:t>
      </w:r>
      <w:r w:rsidR="00B0567A" w:rsidRPr="00B0567A">
        <w:lastRenderedPageBreak/>
        <w:t xml:space="preserve">from one position to another across the face image'. </w:t>
      </w:r>
      <w:r w:rsidR="00BF5D68">
        <w:t>T</w:t>
      </w:r>
      <w:r w:rsidR="00B0567A" w:rsidRPr="00B0567A">
        <w:t>his</w:t>
      </w:r>
      <w:r w:rsidR="00BF5D68">
        <w:t xml:space="preserve"> is</w:t>
      </w:r>
      <w:r w:rsidR="00B0567A" w:rsidRPr="00B0567A">
        <w:t xml:space="preserve"> not </w:t>
      </w:r>
      <w:r w:rsidR="00BF5D68">
        <w:t>clear. C</w:t>
      </w:r>
      <w:r w:rsidR="00B0567A" w:rsidRPr="00B0567A">
        <w:t>an you explain why?</w:t>
      </w:r>
    </w:p>
    <w:p w:rsidR="00552E06" w:rsidRDefault="004E44E8" w:rsidP="00A44144">
      <w:pPr>
        <w:rPr>
          <w:ins w:id="112" w:author="ustc" w:date="2020-07-06T06:21:00Z"/>
        </w:rPr>
      </w:pPr>
      <w:r>
        <w:t>[</w:t>
      </w:r>
      <w:r w:rsidR="00B0567A">
        <w:rPr>
          <w:rFonts w:hint="eastAsia"/>
        </w:rPr>
        <w:t>A</w:t>
      </w:r>
      <w:r w:rsidR="00B0567A">
        <w:t>3.3</w:t>
      </w:r>
      <w:r>
        <w:t>]</w:t>
      </w:r>
      <w:r w:rsidR="00B0567A">
        <w:t xml:space="preserve">: </w:t>
      </w:r>
      <w:ins w:id="113" w:author="ustc" w:date="2020-07-06T06:20:00Z">
        <w:r w:rsidR="00552E06">
          <w:t xml:space="preserve">For most generators trained </w:t>
        </w:r>
      </w:ins>
      <w:ins w:id="114" w:author="ustc" w:date="2020-07-06T06:21:00Z">
        <w:r w:rsidR="00552E06">
          <w:rPr>
            <w:rFonts w:hint="eastAsia"/>
          </w:rPr>
          <w:t>in</w:t>
        </w:r>
        <w:r w:rsidR="00552E06">
          <w:t xml:space="preserve"> CGAN framework and reconstruction losses, </w:t>
        </w:r>
      </w:ins>
      <w:ins w:id="115" w:author="ustc" w:date="2020-07-06T06:22:00Z">
        <w:r w:rsidR="00552E06">
          <w:t>generating the results with strict</w:t>
        </w:r>
      </w:ins>
      <w:ins w:id="116" w:author="ustc" w:date="2020-07-06T06:21:00Z">
        <w:r w:rsidR="00552E06">
          <w:t xml:space="preserve"> edge alignmen</w:t>
        </w:r>
      </w:ins>
      <w:ins w:id="117" w:author="ustc" w:date="2020-07-06T06:22:00Z">
        <w:r w:rsidR="00552E06">
          <w:t xml:space="preserve">t leads to lower reconstruction loss. However, if the input freehand sketches have distortions, strict edge alignment leads to low realism of the generated images. </w:t>
        </w:r>
      </w:ins>
      <w:ins w:id="118" w:author="ustc" w:date="2020-07-06T06:23:00Z">
        <w:r w:rsidR="00552E06">
          <w:t>Even in the same input sketch, the user might draw strokes in some parts (</w:t>
        </w:r>
        <w:del w:id="119" w:author="YuhangLi" w:date="2020-07-06T10:36:00Z">
          <w:r w:rsidR="00552E06" w:rsidDel="002D17E3">
            <w:rPr>
              <w:rFonts w:hint="eastAsia"/>
            </w:rPr>
            <w:delText>may</w:delText>
          </w:r>
        </w:del>
      </w:ins>
      <w:ins w:id="120" w:author="ustc" w:date="2020-07-06T06:24:00Z">
        <w:del w:id="121" w:author="YuhangLi" w:date="2020-07-06T10:36:00Z">
          <w:r w:rsidR="00552E06" w:rsidDel="002D17E3">
            <w:rPr>
              <w:rFonts w:hint="eastAsia"/>
            </w:rPr>
            <w:delText xml:space="preserve"> </w:delText>
          </w:r>
        </w:del>
      </w:ins>
      <w:ins w:id="122" w:author="ustc" w:date="2020-07-06T06:23:00Z">
        <w:del w:id="123" w:author="YuhangLi" w:date="2020-07-06T10:36:00Z">
          <w:r w:rsidR="00552E06" w:rsidDel="002D17E3">
            <w:rPr>
              <w:rFonts w:hint="eastAsia"/>
            </w:rPr>
            <w:delText>be</w:delText>
          </w:r>
        </w:del>
      </w:ins>
      <w:ins w:id="124" w:author="YuhangLi" w:date="2020-07-06T10:36:00Z">
        <w:r w:rsidR="002D17E3">
          <w:rPr>
            <w:rFonts w:hint="eastAsia"/>
          </w:rPr>
          <w:t>s</w:t>
        </w:r>
        <w:r w:rsidR="002D17E3">
          <w:t>uch as,</w:t>
        </w:r>
      </w:ins>
      <w:ins w:id="125" w:author="ustc" w:date="2020-07-06T06:23:00Z">
        <w:r w:rsidR="00552E06">
          <w:t xml:space="preserve"> eyes, mouth) </w:t>
        </w:r>
      </w:ins>
      <w:ins w:id="126" w:author="ustc" w:date="2020-07-06T06:24:00Z">
        <w:r w:rsidR="00552E06">
          <w:t xml:space="preserve">carefully with little distortions, </w:t>
        </w:r>
      </w:ins>
      <w:ins w:id="127" w:author="ustc" w:date="2020-07-06T06:25:00Z">
        <w:r w:rsidR="00552E06">
          <w:t>while</w:t>
        </w:r>
      </w:ins>
      <w:ins w:id="128" w:author="ustc" w:date="2020-07-06T06:24:00Z">
        <w:r w:rsidR="00552E06">
          <w:t xml:space="preserve"> </w:t>
        </w:r>
      </w:ins>
      <w:ins w:id="129" w:author="ustc" w:date="2020-07-06T06:25:00Z">
        <w:r w:rsidR="00552E06">
          <w:t>draw strokes in other parts (chin, hair) roughly. T</w:t>
        </w:r>
      </w:ins>
      <w:ins w:id="130" w:author="ustc" w:date="2020-07-06T06:26:00Z">
        <w:r w:rsidR="00552E06">
          <w:t>herefore, a good generator should be able to adaptively adjust the balance between the e</w:t>
        </w:r>
      </w:ins>
      <w:ins w:id="131" w:author="ustc" w:date="2020-07-06T06:27:00Z">
        <w:r w:rsidR="00552E06">
          <w:t xml:space="preserve">dge conformance and the realism of the generated images for different parts.  </w:t>
        </w:r>
      </w:ins>
      <w:ins w:id="132" w:author="ustc" w:date="2020-07-06T06:26:00Z">
        <w:r w:rsidR="00552E06">
          <w:t xml:space="preserve"> </w:t>
        </w:r>
      </w:ins>
    </w:p>
    <w:p w:rsidR="00A44144" w:rsidRDefault="00B0567A" w:rsidP="00A44144">
      <w:del w:id="133" w:author="ustc" w:date="2020-07-06T06:27:00Z">
        <w:r w:rsidRPr="00B0567A" w:rsidDel="00552E06">
          <w:delText>We argue that the quality of each part</w:delText>
        </w:r>
        <w:r w:rsidR="00BF5D68" w:rsidDel="00552E06">
          <w:delText xml:space="preserve"> in one</w:delText>
        </w:r>
        <w:r w:rsidRPr="00B0567A" w:rsidDel="00552E06">
          <w:delText xml:space="preserve"> </w:delText>
        </w:r>
        <w:r w:rsidR="00B15270" w:rsidDel="00552E06">
          <w:delText xml:space="preserve">common hand-drawn </w:delText>
        </w:r>
        <w:r w:rsidRPr="00B0567A" w:rsidDel="00552E06">
          <w:delText xml:space="preserve">sketch differs from each other. </w:delText>
        </w:r>
      </w:del>
      <w:r w:rsidRPr="00B0567A">
        <w:t>The balance moves forwards to the conformance at a well-drawn part</w:t>
      </w:r>
      <w:r w:rsidR="00BF5D68">
        <w:t xml:space="preserve"> with realistic shape</w:t>
      </w:r>
      <w:r w:rsidRPr="00B0567A">
        <w:t xml:space="preserve"> to meet the desire/tendency of user, while moving forwards to the realism at a poor</w:t>
      </w:r>
      <w:ins w:id="134" w:author="ustc" w:date="2020-07-06T06:28:00Z">
        <w:r w:rsidR="00552E06">
          <w:t>ly</w:t>
        </w:r>
      </w:ins>
      <w:r w:rsidRPr="00B0567A">
        <w:t>-drawn part to ensure the quality of the generated image.</w:t>
      </w:r>
    </w:p>
    <w:p w:rsidR="00B15270" w:rsidRDefault="00B15270" w:rsidP="00A44144"/>
    <w:p w:rsidR="00A44144" w:rsidRDefault="004E44E8" w:rsidP="00A44144">
      <w:r w:rsidRPr="004E44E8">
        <w:t>[Review3-Q</w:t>
      </w:r>
      <w:r>
        <w:t>4</w:t>
      </w:r>
      <w:r w:rsidRPr="004E44E8">
        <w:t>]</w:t>
      </w:r>
      <w:r w:rsidR="00B0567A">
        <w:t>: Eq.8 is not clear.</w:t>
      </w:r>
    </w:p>
    <w:p w:rsidR="00A44144" w:rsidDel="00755C35" w:rsidRDefault="004E44E8" w:rsidP="00A44144">
      <w:pPr>
        <w:rPr>
          <w:del w:id="135" w:author="ustc" w:date="2020-07-06T06:29:00Z"/>
        </w:rPr>
      </w:pPr>
      <w:r>
        <w:t>[</w:t>
      </w:r>
      <w:r w:rsidR="00B0567A">
        <w:t>A3.4</w:t>
      </w:r>
      <w:r>
        <w:t>]</w:t>
      </w:r>
      <w:r w:rsidR="00B0567A">
        <w:t xml:space="preserve">: </w:t>
      </w:r>
      <w:ins w:id="136" w:author="ustc" w:date="2020-07-06T06:28:00Z">
        <w:r w:rsidR="00755C35">
          <w:t xml:space="preserve">Thanks for pointing this out. We will carefully proofread our manuscript and make all symbols and equations consistent. </w:t>
        </w:r>
      </w:ins>
      <w:del w:id="137" w:author="ustc" w:date="2020-07-06T06:29:00Z">
        <w:r w:rsidR="00492DB2" w:rsidRPr="00492DB2" w:rsidDel="00755C35">
          <w:delText>Eq.8</w:delText>
        </w:r>
        <w:r w:rsidR="00492DB2" w:rsidDel="00755C35">
          <w:delText xml:space="preserve"> is t</w:delText>
        </w:r>
        <w:r w:rsidR="00B0567A" w:rsidDel="00755C35">
          <w:delText>o be modified in revised paper.</w:delText>
        </w:r>
      </w:del>
    </w:p>
    <w:p w:rsidR="00B15270" w:rsidRDefault="00B15270" w:rsidP="00A44144"/>
    <w:p w:rsidR="00B15270" w:rsidRDefault="004E44E8" w:rsidP="00A44144">
      <w:r w:rsidRPr="004E44E8">
        <w:t>[Review3-Q</w:t>
      </w:r>
      <w:r>
        <w:t>5</w:t>
      </w:r>
      <w:r w:rsidRPr="004E44E8">
        <w:t>]</w:t>
      </w:r>
      <w:r w:rsidR="00B0567A">
        <w:t xml:space="preserve">: </w:t>
      </w:r>
      <w:r w:rsidR="00B0567A" w:rsidRPr="00B0567A">
        <w:t>The proposed solution is very expensive in term of complexity because it requires treating each facial feature locally first and then the face as a whole? can you elaborate more on this?</w:t>
      </w:r>
    </w:p>
    <w:p w:rsidR="00755C35" w:rsidRDefault="004E44E8" w:rsidP="00A44144">
      <w:r>
        <w:t>[</w:t>
      </w:r>
      <w:r w:rsidR="00B0567A">
        <w:t>A3.5</w:t>
      </w:r>
      <w:r>
        <w:t>]</w:t>
      </w:r>
      <w:r w:rsidR="00B0567A">
        <w:rPr>
          <w:rFonts w:hint="eastAsia"/>
        </w:rPr>
        <w:t>:</w:t>
      </w:r>
      <w:r w:rsidR="00B0567A">
        <w:t xml:space="preserve"> </w:t>
      </w:r>
      <w:r w:rsidR="00B0567A">
        <w:rPr>
          <w:rFonts w:hint="eastAsia"/>
        </w:rPr>
        <w:t>T</w:t>
      </w:r>
      <w:r w:rsidR="00B0567A" w:rsidRPr="00B0567A">
        <w:t>he complexity is not as large as it appears since the number of channels of feature</w:t>
      </w:r>
      <w:r w:rsidR="00BF5D68">
        <w:t xml:space="preserve"> maps</w:t>
      </w:r>
      <w:r w:rsidR="00B0567A" w:rsidRPr="00B0567A">
        <w:t xml:space="preserve"> in SAP is small (4</w:t>
      </w:r>
      <w:r w:rsidR="00BF5D68">
        <w:t>8</w:t>
      </w:r>
      <w:r w:rsidR="00B0567A" w:rsidRPr="00B0567A">
        <w:t>).</w:t>
      </w:r>
      <w:ins w:id="138" w:author="ustc" w:date="2020-07-06T06:30:00Z">
        <w:r w:rsidR="00755C35">
          <w:t xml:space="preserve"> </w:t>
        </w:r>
        <w:del w:id="139" w:author="YuhangLi" w:date="2020-07-06T13:40:00Z">
          <w:r w:rsidR="00755C35" w:rsidDel="005F2962">
            <w:delText>Since i</w:delText>
          </w:r>
        </w:del>
      </w:ins>
      <w:ins w:id="140" w:author="YuhangLi" w:date="2020-07-06T13:40:00Z">
        <w:r w:rsidR="005F2962">
          <w:t>I</w:t>
        </w:r>
      </w:ins>
      <w:ins w:id="141" w:author="ustc" w:date="2020-07-06T06:30:00Z">
        <w:r w:rsidR="00755C35">
          <w:t xml:space="preserve">n the test stage, we only use the generator with SAP. Compared to the generator </w:t>
        </w:r>
      </w:ins>
      <w:ins w:id="142" w:author="ustc" w:date="2020-07-06T06:31:00Z">
        <w:r w:rsidR="00755C35">
          <w:t>without</w:t>
        </w:r>
      </w:ins>
      <w:ins w:id="143" w:author="ustc" w:date="2020-07-06T06:30:00Z">
        <w:r w:rsidR="00755C35">
          <w:t xml:space="preserve"> SAP</w:t>
        </w:r>
        <w:del w:id="144" w:author="YuhangLi" w:date="2020-07-06T13:39:00Z">
          <w:r w:rsidR="00755C35" w:rsidDel="005F2962">
            <w:delText xml:space="preserve"> </w:delText>
          </w:r>
        </w:del>
      </w:ins>
      <w:ins w:id="145" w:author="YuhangLi" w:date="2020-07-06T13:39:00Z">
        <w:r w:rsidR="005F2962">
          <w:t xml:space="preserve"> </w:t>
        </w:r>
      </w:ins>
      <w:ins w:id="146" w:author="ustc" w:date="2020-07-06T06:30:00Z">
        <w:r w:rsidR="00755C35" w:rsidRPr="005F2962">
          <w:rPr>
            <w:rPrChange w:id="147" w:author="YuhangLi" w:date="2020-07-06T13:39:00Z">
              <w:rPr/>
            </w:rPrChange>
          </w:rPr>
          <w:t xml:space="preserve">(parameters </w:t>
        </w:r>
      </w:ins>
      <w:ins w:id="148" w:author="YuhangLi" w:date="2020-07-06T10:53:00Z">
        <w:r w:rsidR="008B3808" w:rsidRPr="008B3808">
          <w:t>102.6M</w:t>
        </w:r>
      </w:ins>
      <w:ins w:id="149" w:author="ustc" w:date="2020-07-06T06:30:00Z">
        <w:del w:id="150" w:author="YuhangLi" w:date="2020-07-06T10:53:00Z">
          <w:r w:rsidR="00755C35" w:rsidRPr="005F2962" w:rsidDel="008B3808">
            <w:rPr>
              <w:rPrChange w:id="151" w:author="YuhangLi" w:date="2020-07-06T13:39:00Z">
                <w:rPr/>
              </w:rPrChange>
            </w:rPr>
            <w:delText>XXM</w:delText>
          </w:r>
        </w:del>
      </w:ins>
      <w:ins w:id="152" w:author="ustc" w:date="2020-07-06T06:31:00Z">
        <w:r w:rsidR="00755C35" w:rsidRPr="005F2962">
          <w:rPr>
            <w:rPrChange w:id="153" w:author="YuhangLi" w:date="2020-07-06T13:39:00Z">
              <w:rPr/>
            </w:rPrChange>
          </w:rPr>
          <w:t xml:space="preserve">, </w:t>
        </w:r>
        <w:del w:id="154" w:author="YuhangLi" w:date="2020-07-06T13:38:00Z">
          <w:r w:rsidR="00755C35" w:rsidRPr="005F2962" w:rsidDel="005F2962">
            <w:rPr>
              <w:rPrChange w:id="155" w:author="YuhangLi" w:date="2020-07-06T13:39:00Z">
                <w:rPr/>
              </w:rPrChange>
            </w:rPr>
            <w:delText>G</w:delText>
          </w:r>
        </w:del>
      </w:ins>
      <w:ins w:id="156" w:author="YuhangLi" w:date="2020-07-06T13:38:00Z">
        <w:r w:rsidR="005F2962" w:rsidRPr="005F2962">
          <w:rPr>
            <w:rPrChange w:id="157" w:author="YuhangLi" w:date="2020-07-06T13:39:00Z">
              <w:rPr>
                <w:highlight w:val="yellow"/>
              </w:rPr>
            </w:rPrChange>
          </w:rPr>
          <w:t>F</w:t>
        </w:r>
      </w:ins>
      <w:ins w:id="158" w:author="ustc" w:date="2020-07-06T06:31:00Z">
        <w:r w:rsidR="00755C35" w:rsidRPr="005F2962">
          <w:rPr>
            <w:rPrChange w:id="159" w:author="YuhangLi" w:date="2020-07-06T13:39:00Z">
              <w:rPr/>
            </w:rPrChange>
          </w:rPr>
          <w:t>LOP</w:t>
        </w:r>
        <w:del w:id="160" w:author="YuhangLi" w:date="2020-07-06T13:38:00Z">
          <w:r w:rsidR="00755C35" w:rsidRPr="005F2962" w:rsidDel="005F2962">
            <w:rPr>
              <w:rPrChange w:id="161" w:author="YuhangLi" w:date="2020-07-06T13:39:00Z">
                <w:rPr/>
              </w:rPrChange>
            </w:rPr>
            <w:delText>S</w:delText>
          </w:r>
        </w:del>
      </w:ins>
      <w:ins w:id="162" w:author="YuhangLi" w:date="2020-07-06T13:38:00Z">
        <w:r w:rsidR="005F2962" w:rsidRPr="005F2962">
          <w:rPr>
            <w:rPrChange w:id="163" w:author="YuhangLi" w:date="2020-07-06T13:39:00Z">
              <w:rPr>
                <w:highlight w:val="yellow"/>
              </w:rPr>
            </w:rPrChange>
          </w:rPr>
          <w:t>s</w:t>
        </w:r>
      </w:ins>
      <w:ins w:id="164" w:author="ustc" w:date="2020-07-06T06:31:00Z">
        <w:r w:rsidR="00755C35" w:rsidRPr="005F2962">
          <w:rPr>
            <w:rPrChange w:id="165" w:author="YuhangLi" w:date="2020-07-06T13:39:00Z">
              <w:rPr/>
            </w:rPrChange>
          </w:rPr>
          <w:t xml:space="preserve"> </w:t>
        </w:r>
        <w:del w:id="166" w:author="YuhangLi" w:date="2020-07-06T13:38:00Z">
          <w:r w:rsidR="00755C35" w:rsidRPr="005F2962" w:rsidDel="005F2962">
            <w:rPr>
              <w:rPrChange w:id="167" w:author="YuhangLi" w:date="2020-07-06T13:39:00Z">
                <w:rPr/>
              </w:rPrChange>
            </w:rPr>
            <w:delText xml:space="preserve"> xXX</w:delText>
          </w:r>
        </w:del>
      </w:ins>
      <w:ins w:id="168" w:author="YuhangLi" w:date="2020-07-06T13:38:00Z">
        <w:r w:rsidR="005F2962" w:rsidRPr="005F2962">
          <w:rPr>
            <w:rPrChange w:id="169" w:author="YuhangLi" w:date="2020-07-06T13:39:00Z">
              <w:rPr>
                <w:highlight w:val="yellow"/>
              </w:rPr>
            </w:rPrChange>
          </w:rPr>
          <w:t>30.9G</w:t>
        </w:r>
      </w:ins>
      <w:ins w:id="170" w:author="ustc" w:date="2020-07-06T06:31:00Z">
        <w:r w:rsidR="00755C35" w:rsidRPr="005F2962">
          <w:rPr>
            <w:rPrChange w:id="171" w:author="YuhangLi" w:date="2020-07-06T13:39:00Z">
              <w:rPr/>
            </w:rPrChange>
          </w:rPr>
          <w:t>)</w:t>
        </w:r>
        <w:r w:rsidR="00755C35">
          <w:rPr>
            <w:rFonts w:hint="eastAsia"/>
          </w:rPr>
          <w:t>, our SAP-Generator</w:t>
        </w:r>
      </w:ins>
      <w:ins w:id="172" w:author="YuhangLi" w:date="2020-07-06T14:07:00Z">
        <w:r w:rsidR="00230B38">
          <w:t xml:space="preserve"> including the pretrained classifier</w:t>
        </w:r>
      </w:ins>
      <w:ins w:id="173" w:author="ustc" w:date="2020-07-06T06:31:00Z">
        <w:r w:rsidR="00755C35">
          <w:rPr>
            <w:rFonts w:hint="eastAsia"/>
          </w:rPr>
          <w:t xml:space="preserve"> </w:t>
        </w:r>
        <w:r w:rsidR="00755C35">
          <w:t xml:space="preserve">has </w:t>
        </w:r>
        <w:del w:id="174" w:author="YuhangLi" w:date="2020-07-06T13:40:00Z">
          <w:r w:rsidR="00755C35" w:rsidRPr="005F2962" w:rsidDel="005F2962">
            <w:rPr>
              <w:rPrChange w:id="175" w:author="YuhangLi" w:date="2020-07-06T13:39:00Z">
                <w:rPr>
                  <w:highlight w:val="yellow"/>
                </w:rPr>
              </w:rPrChange>
            </w:rPr>
            <w:delText>(</w:delText>
          </w:r>
        </w:del>
        <w:r w:rsidR="00755C35" w:rsidRPr="005F2962">
          <w:rPr>
            <w:rPrChange w:id="176" w:author="YuhangLi" w:date="2020-07-06T13:39:00Z">
              <w:rPr>
                <w:highlight w:val="yellow"/>
              </w:rPr>
            </w:rPrChange>
          </w:rPr>
          <w:t xml:space="preserve">parameters </w:t>
        </w:r>
      </w:ins>
      <w:ins w:id="177" w:author="YuhangLi" w:date="2020-07-06T10:53:00Z">
        <w:r w:rsidR="008B3808" w:rsidRPr="008B3808">
          <w:t>10</w:t>
        </w:r>
      </w:ins>
      <w:ins w:id="178" w:author="YuhangLi" w:date="2020-07-06T11:09:00Z">
        <w:r w:rsidR="000728C4">
          <w:t>3</w:t>
        </w:r>
      </w:ins>
      <w:ins w:id="179" w:author="YuhangLi" w:date="2020-07-06T10:53:00Z">
        <w:r w:rsidR="008B3808" w:rsidRPr="008B3808">
          <w:t>.</w:t>
        </w:r>
      </w:ins>
      <w:ins w:id="180" w:author="YuhangLi" w:date="2020-07-06T11:09:00Z">
        <w:r w:rsidR="000728C4">
          <w:t>2</w:t>
        </w:r>
      </w:ins>
      <w:ins w:id="181" w:author="YuhangLi" w:date="2020-07-06T10:53:00Z">
        <w:r w:rsidR="008B3808" w:rsidRPr="008B3808">
          <w:t>M</w:t>
        </w:r>
      </w:ins>
      <w:ins w:id="182" w:author="ustc" w:date="2020-07-06T06:31:00Z">
        <w:del w:id="183" w:author="YuhangLi" w:date="2020-07-06T10:53:00Z">
          <w:r w:rsidR="00755C35" w:rsidRPr="005F2962" w:rsidDel="008B3808">
            <w:rPr>
              <w:rPrChange w:id="184" w:author="YuhangLi" w:date="2020-07-06T13:39:00Z">
                <w:rPr>
                  <w:highlight w:val="yellow"/>
                </w:rPr>
              </w:rPrChange>
            </w:rPr>
            <w:delText>XXM</w:delText>
          </w:r>
        </w:del>
        <w:r w:rsidR="00755C35" w:rsidRPr="005F2962">
          <w:rPr>
            <w:rPrChange w:id="185" w:author="YuhangLi" w:date="2020-07-06T13:39:00Z">
              <w:rPr>
                <w:highlight w:val="yellow"/>
              </w:rPr>
            </w:rPrChange>
          </w:rPr>
          <w:t xml:space="preserve">, </w:t>
        </w:r>
        <w:del w:id="186" w:author="YuhangLi" w:date="2020-07-06T13:39:00Z">
          <w:r w:rsidR="00755C35" w:rsidRPr="005F2962" w:rsidDel="005F2962">
            <w:rPr>
              <w:rPrChange w:id="187" w:author="YuhangLi" w:date="2020-07-06T13:39:00Z">
                <w:rPr>
                  <w:highlight w:val="yellow"/>
                </w:rPr>
              </w:rPrChange>
            </w:rPr>
            <w:delText>G</w:delText>
          </w:r>
        </w:del>
      </w:ins>
      <w:ins w:id="188" w:author="YuhangLi" w:date="2020-07-06T13:39:00Z">
        <w:r w:rsidR="005F2962" w:rsidRPr="005F2962">
          <w:rPr>
            <w:rPrChange w:id="189" w:author="YuhangLi" w:date="2020-07-06T13:39:00Z">
              <w:rPr>
                <w:highlight w:val="yellow"/>
              </w:rPr>
            </w:rPrChange>
          </w:rPr>
          <w:t>F</w:t>
        </w:r>
      </w:ins>
      <w:ins w:id="190" w:author="ustc" w:date="2020-07-06T06:31:00Z">
        <w:r w:rsidR="00755C35" w:rsidRPr="005F2962">
          <w:rPr>
            <w:rPrChange w:id="191" w:author="YuhangLi" w:date="2020-07-06T13:39:00Z">
              <w:rPr>
                <w:highlight w:val="yellow"/>
              </w:rPr>
            </w:rPrChange>
          </w:rPr>
          <w:t>LOP</w:t>
        </w:r>
        <w:del w:id="192" w:author="YuhangLi" w:date="2020-07-06T13:39:00Z">
          <w:r w:rsidR="00755C35" w:rsidRPr="005F2962" w:rsidDel="005F2962">
            <w:rPr>
              <w:rPrChange w:id="193" w:author="YuhangLi" w:date="2020-07-06T13:39:00Z">
                <w:rPr>
                  <w:highlight w:val="yellow"/>
                </w:rPr>
              </w:rPrChange>
            </w:rPr>
            <w:delText>S</w:delText>
          </w:r>
        </w:del>
      </w:ins>
      <w:ins w:id="194" w:author="YuhangLi" w:date="2020-07-06T13:39:00Z">
        <w:r w:rsidR="005F2962" w:rsidRPr="005F2962">
          <w:rPr>
            <w:rPrChange w:id="195" w:author="YuhangLi" w:date="2020-07-06T13:39:00Z">
              <w:rPr>
                <w:highlight w:val="yellow"/>
              </w:rPr>
            </w:rPrChange>
          </w:rPr>
          <w:t>s</w:t>
        </w:r>
      </w:ins>
      <w:ins w:id="196" w:author="ustc" w:date="2020-07-06T06:31:00Z">
        <w:r w:rsidR="00755C35" w:rsidRPr="005F2962">
          <w:rPr>
            <w:rPrChange w:id="197" w:author="YuhangLi" w:date="2020-07-06T13:39:00Z">
              <w:rPr>
                <w:highlight w:val="yellow"/>
              </w:rPr>
            </w:rPrChange>
          </w:rPr>
          <w:t xml:space="preserve"> </w:t>
        </w:r>
        <w:del w:id="198" w:author="YuhangLi" w:date="2020-07-06T13:39:00Z">
          <w:r w:rsidR="00755C35" w:rsidRPr="005F2962" w:rsidDel="005F2962">
            <w:rPr>
              <w:rPrChange w:id="199" w:author="YuhangLi" w:date="2020-07-06T13:39:00Z">
                <w:rPr>
                  <w:highlight w:val="yellow"/>
                </w:rPr>
              </w:rPrChange>
            </w:rPr>
            <w:delText xml:space="preserve"> xXX</w:delText>
          </w:r>
        </w:del>
      </w:ins>
      <w:ins w:id="200" w:author="YuhangLi" w:date="2020-07-06T13:39:00Z">
        <w:r w:rsidR="005F2962" w:rsidRPr="005F2962">
          <w:rPr>
            <w:rPrChange w:id="201" w:author="YuhangLi" w:date="2020-07-06T13:39:00Z">
              <w:rPr>
                <w:highlight w:val="yellow"/>
              </w:rPr>
            </w:rPrChange>
          </w:rPr>
          <w:t>42.6G</w:t>
        </w:r>
      </w:ins>
      <w:ins w:id="202" w:author="ustc" w:date="2020-07-06T06:31:00Z">
        <w:del w:id="203" w:author="YuhangLi" w:date="2020-07-06T13:40:00Z">
          <w:r w:rsidR="00755C35" w:rsidRPr="005F2962" w:rsidDel="005F2962">
            <w:rPr>
              <w:rFonts w:hint="eastAsia"/>
              <w:rPrChange w:id="204" w:author="YuhangLi" w:date="2020-07-06T13:39:00Z">
                <w:rPr>
                  <w:rFonts w:hint="eastAsia"/>
                  <w:highlight w:val="yellow"/>
                </w:rPr>
              </w:rPrChange>
            </w:rPr>
            <w:delText>)</w:delText>
          </w:r>
        </w:del>
      </w:ins>
      <w:ins w:id="205" w:author="ustc" w:date="2020-07-06T06:32:00Z">
        <w:r w:rsidR="00755C35">
          <w:t xml:space="preserve">. We will add </w:t>
        </w:r>
        <w:del w:id="206" w:author="YuhangLi" w:date="2020-07-06T10:37:00Z">
          <w:r w:rsidR="00755C35" w:rsidDel="00D6003E">
            <w:delText>these comparison</w:delText>
          </w:r>
        </w:del>
      </w:ins>
      <w:ins w:id="207" w:author="YuhangLi" w:date="2020-07-06T10:37:00Z">
        <w:r w:rsidR="00D6003E">
          <w:t>this comparison</w:t>
        </w:r>
      </w:ins>
      <w:ins w:id="208" w:author="ustc" w:date="2020-07-06T06:32:00Z">
        <w:r w:rsidR="00755C35">
          <w:t xml:space="preserve"> in our paper.</w:t>
        </w:r>
      </w:ins>
    </w:p>
    <w:p w:rsidR="00B15270" w:rsidRDefault="00B15270" w:rsidP="00A44144"/>
    <w:p w:rsidR="00A44144" w:rsidRDefault="004E44E8" w:rsidP="00A44144">
      <w:r w:rsidRPr="004E44E8">
        <w:t>[Review3-Q</w:t>
      </w:r>
      <w:r>
        <w:t>6</w:t>
      </w:r>
      <w:r w:rsidRPr="004E44E8">
        <w:t>]</w:t>
      </w:r>
      <w:r w:rsidR="00B0567A">
        <w:t xml:space="preserve">: </w:t>
      </w:r>
      <w:r w:rsidR="00B0567A" w:rsidRPr="00B0567A">
        <w:t>More datasets and comparison are needed for the evaluation.</w:t>
      </w:r>
    </w:p>
    <w:p w:rsidR="005F2962" w:rsidRDefault="004E44E8" w:rsidP="00A44144">
      <w:pPr>
        <w:rPr>
          <w:ins w:id="209" w:author="YuhangLi" w:date="2020-07-06T13:41:00Z"/>
        </w:rPr>
      </w:pPr>
      <w:r>
        <w:t>[</w:t>
      </w:r>
      <w:r w:rsidR="00B0567A">
        <w:t>A3.6</w:t>
      </w:r>
      <w:r>
        <w:t>]</w:t>
      </w:r>
      <w:r w:rsidR="00B0567A">
        <w:t>: More experiments</w:t>
      </w:r>
      <w:ins w:id="210" w:author="YuhangLi" w:date="2020-07-06T13:42:00Z">
        <w:r w:rsidR="005F2962">
          <w:t xml:space="preserve"> and comparisons</w:t>
        </w:r>
      </w:ins>
      <w:ins w:id="211" w:author="YuhangLi" w:date="2020-07-06T13:41:00Z">
        <w:r w:rsidR="005F2962">
          <w:t xml:space="preserve"> on </w:t>
        </w:r>
      </w:ins>
      <w:ins w:id="212" w:author="YuhangLi" w:date="2020-07-06T13:42:00Z">
        <w:r w:rsidR="005F2962">
          <w:t>other datasets</w:t>
        </w:r>
      </w:ins>
      <w:r w:rsidR="00B0567A">
        <w:t xml:space="preserve"> are to be added in revised paper.</w:t>
      </w:r>
      <w:ins w:id="213" w:author="ustc" w:date="2020-07-06T06:32:00Z">
        <w:r w:rsidR="00755C35">
          <w:t xml:space="preserve"> </w:t>
        </w:r>
      </w:ins>
    </w:p>
    <w:p w:rsidR="005F2962" w:rsidRDefault="005F2962" w:rsidP="00A44144">
      <w:pPr>
        <w:rPr>
          <w:ins w:id="214" w:author="YuhangLi" w:date="2020-07-06T13:41:00Z"/>
        </w:rPr>
      </w:pPr>
    </w:p>
    <w:p w:rsidR="00A44144" w:rsidDel="005F2962" w:rsidRDefault="00755C35" w:rsidP="00A44144">
      <w:pPr>
        <w:rPr>
          <w:del w:id="215" w:author="YuhangLi" w:date="2020-07-06T13:41:00Z"/>
        </w:rPr>
      </w:pPr>
      <w:ins w:id="216" w:author="ustc" w:date="2020-07-06T06:32:00Z">
        <w:del w:id="217" w:author="YuhangLi" w:date="2020-07-06T13:41:00Z">
          <w:r w:rsidRPr="00755C35" w:rsidDel="005F2962">
            <w:rPr>
              <w:highlight w:val="yellow"/>
              <w:rPrChange w:id="218" w:author="ustc" w:date="2020-07-06T06:32:00Z">
                <w:rPr/>
              </w:rPrChange>
            </w:rPr>
            <w:delText>We would like to add experiments on …. ?</w:delText>
          </w:r>
          <w:r w:rsidDel="005F2962">
            <w:delText xml:space="preserve"> </w:delText>
          </w:r>
        </w:del>
      </w:ins>
    </w:p>
    <w:p w:rsidR="00251DA2" w:rsidRDefault="00251DA2" w:rsidP="00A44144"/>
    <w:p w:rsidR="00FD081C" w:rsidRDefault="00FD081C" w:rsidP="00A44144">
      <w:r>
        <w:rPr>
          <w:rFonts w:hint="eastAsia"/>
        </w:rPr>
        <w:t>以上字符数：</w:t>
      </w:r>
      <w:del w:id="219" w:author="YuhangLi" w:date="2020-07-06T14:06:00Z">
        <w:r w:rsidDel="009F0AAF">
          <w:rPr>
            <w:rFonts w:hint="eastAsia"/>
          </w:rPr>
          <w:delText>3</w:delText>
        </w:r>
        <w:r w:rsidDel="009F0AAF">
          <w:delText>212</w:delText>
        </w:r>
        <w:r w:rsidDel="009F0AAF">
          <w:rPr>
            <w:rFonts w:hint="eastAsia"/>
          </w:rPr>
          <w:delText xml:space="preserve"> </w:delText>
        </w:r>
      </w:del>
      <w:ins w:id="220" w:author="YuhangLi" w:date="2020-07-06T14:06:00Z">
        <w:r w:rsidR="009F0AAF">
          <w:t>4687</w:t>
        </w:r>
        <w:r w:rsidR="009F0AAF">
          <w:rPr>
            <w:rFonts w:hint="eastAsia"/>
          </w:rPr>
          <w:t xml:space="preserve"> </w:t>
        </w:r>
      </w:ins>
      <w:r>
        <w:rPr>
          <w:rFonts w:hint="eastAsia"/>
        </w:rPr>
        <w:t>（Rebuttal要求最大字符数是5</w:t>
      </w:r>
      <w:r>
        <w:t>000</w:t>
      </w:r>
      <w:r>
        <w:rPr>
          <w:rFonts w:hint="eastAsia"/>
        </w:rPr>
        <w:t>）</w:t>
      </w:r>
    </w:p>
    <w:p w:rsidR="00FD081C" w:rsidRDefault="00FD081C" w:rsidP="00A44144">
      <w:r>
        <w:rPr>
          <w:rFonts w:hint="eastAsia"/>
        </w:rPr>
        <w:t>草图的具体数量还要根据最后的收集的数量修改。</w:t>
      </w:r>
    </w:p>
    <w:p w:rsidR="00FF5194" w:rsidDel="009F0AAF" w:rsidRDefault="00FF5194" w:rsidP="009F0AAF">
      <w:pPr>
        <w:rPr>
          <w:del w:id="221" w:author="YuhangLi" w:date="2020-07-06T14:06:00Z"/>
        </w:rPr>
        <w:pPrChange w:id="222" w:author="YuhangLi" w:date="2020-07-06T14:06:00Z">
          <w:pPr/>
        </w:pPrChange>
      </w:pPr>
      <w:bookmarkStart w:id="223" w:name="_GoBack"/>
      <w:bookmarkEnd w:id="223"/>
      <w:del w:id="224" w:author="YuhangLi" w:date="2020-07-06T14:06:00Z">
        <w:r w:rsidDel="009F0AAF">
          <w:rPr>
            <w:rFonts w:hint="eastAsia"/>
          </w:rPr>
          <w:delText>Discuss:</w:delText>
        </w:r>
      </w:del>
    </w:p>
    <w:p w:rsidR="00251DA2" w:rsidDel="009F0AAF" w:rsidRDefault="00251DA2" w:rsidP="009F0AAF">
      <w:pPr>
        <w:pStyle w:val="a5"/>
        <w:ind w:firstLineChars="0" w:firstLine="0"/>
        <w:rPr>
          <w:del w:id="225" w:author="YuhangLi" w:date="2020-07-06T14:06:00Z"/>
        </w:rPr>
        <w:pPrChange w:id="226" w:author="YuhangLi" w:date="2020-07-06T14:06:00Z">
          <w:pPr>
            <w:pStyle w:val="a5"/>
            <w:numPr>
              <w:numId w:val="3"/>
            </w:numPr>
            <w:ind w:left="360" w:firstLineChars="0" w:hanging="360"/>
          </w:pPr>
        </w:pPrChange>
      </w:pPr>
      <w:del w:id="227" w:author="YuhangLi" w:date="2020-07-06T14:06:00Z">
        <w:r w:rsidDel="009F0AAF">
          <w:rPr>
            <w:rFonts w:hint="eastAsia"/>
          </w:rPr>
          <w:delText>这句话应该用什么时态？</w:delText>
        </w:r>
      </w:del>
    </w:p>
    <w:p w:rsidR="00251DA2" w:rsidDel="009F0AAF" w:rsidRDefault="00251DA2" w:rsidP="009F0AAF">
      <w:pPr>
        <w:pStyle w:val="a5"/>
        <w:ind w:firstLineChars="0" w:firstLine="0"/>
        <w:rPr>
          <w:del w:id="228" w:author="YuhangLi" w:date="2020-07-06T14:06:00Z"/>
        </w:rPr>
        <w:pPrChange w:id="229" w:author="YuhangLi" w:date="2020-07-06T14:06:00Z">
          <w:pPr>
            <w:pStyle w:val="a5"/>
            <w:numPr>
              <w:numId w:val="2"/>
            </w:numPr>
            <w:ind w:left="360" w:firstLineChars="0" w:hanging="360"/>
          </w:pPr>
        </w:pPrChange>
      </w:pPr>
      <w:del w:id="230" w:author="YuhangLi" w:date="2020-07-06T14:06:00Z">
        <w:r w:rsidDel="009F0AAF">
          <w:delText>X</w:delText>
        </w:r>
        <w:r w:rsidDel="009F0AAF">
          <w:rPr>
            <w:rFonts w:hint="eastAsia"/>
          </w:rPr>
          <w:delText>x</w:delText>
        </w:r>
        <w:r w:rsidDel="009F0AAF">
          <w:delText xml:space="preserve">xx is to be modified in revised paper. </w:delText>
        </w:r>
      </w:del>
    </w:p>
    <w:p w:rsidR="00251DA2" w:rsidDel="009F0AAF" w:rsidRDefault="00251DA2" w:rsidP="009F0AAF">
      <w:pPr>
        <w:pStyle w:val="a5"/>
        <w:ind w:firstLineChars="0" w:firstLine="0"/>
        <w:rPr>
          <w:del w:id="231" w:author="YuhangLi" w:date="2020-07-06T14:06:00Z"/>
        </w:rPr>
        <w:pPrChange w:id="232" w:author="YuhangLi" w:date="2020-07-06T14:06:00Z">
          <w:pPr>
            <w:pStyle w:val="a5"/>
            <w:numPr>
              <w:numId w:val="2"/>
            </w:numPr>
            <w:ind w:left="360" w:firstLineChars="0" w:hanging="360"/>
          </w:pPr>
        </w:pPrChange>
      </w:pPr>
      <w:del w:id="233" w:author="YuhangLi" w:date="2020-07-06T14:06:00Z">
        <w:r w:rsidDel="009F0AAF">
          <w:delText>Xxxx is modified…</w:delText>
        </w:r>
      </w:del>
    </w:p>
    <w:p w:rsidR="00251DA2" w:rsidDel="009F0AAF" w:rsidRDefault="00251DA2" w:rsidP="009F0AAF">
      <w:pPr>
        <w:pStyle w:val="a5"/>
        <w:ind w:firstLineChars="0" w:firstLine="0"/>
        <w:rPr>
          <w:del w:id="234" w:author="YuhangLi" w:date="2020-07-06T14:06:00Z"/>
        </w:rPr>
        <w:pPrChange w:id="235" w:author="YuhangLi" w:date="2020-07-06T14:06:00Z">
          <w:pPr>
            <w:pStyle w:val="a5"/>
            <w:numPr>
              <w:numId w:val="2"/>
            </w:numPr>
            <w:ind w:left="360" w:firstLineChars="0" w:hanging="360"/>
          </w:pPr>
        </w:pPrChange>
      </w:pPr>
      <w:del w:id="236" w:author="YuhangLi" w:date="2020-07-06T14:06:00Z">
        <w:r w:rsidDel="009F0AAF">
          <w:delText>Xxxx has been modified…</w:delText>
        </w:r>
      </w:del>
    </w:p>
    <w:p w:rsidR="00251DA2" w:rsidDel="009F0AAF" w:rsidRDefault="00251DA2" w:rsidP="009F0AAF">
      <w:pPr>
        <w:pStyle w:val="a5"/>
        <w:ind w:firstLineChars="0" w:firstLine="0"/>
        <w:rPr>
          <w:del w:id="237" w:author="YuhangLi" w:date="2020-07-06T14:06:00Z"/>
        </w:rPr>
        <w:pPrChange w:id="238" w:author="YuhangLi" w:date="2020-07-06T14:06:00Z">
          <w:pPr>
            <w:pStyle w:val="a5"/>
            <w:numPr>
              <w:numId w:val="2"/>
            </w:numPr>
            <w:ind w:left="360" w:firstLineChars="0" w:hanging="360"/>
          </w:pPr>
        </w:pPrChange>
      </w:pPr>
      <w:del w:id="239" w:author="YuhangLi" w:date="2020-07-06T14:06:00Z">
        <w:r w:rsidDel="009F0AAF">
          <w:delText>Xxxx will be modified…</w:delText>
        </w:r>
      </w:del>
    </w:p>
    <w:p w:rsidR="00FF5194" w:rsidRPr="00251DA2" w:rsidRDefault="00FF5194" w:rsidP="009F0AAF">
      <w:pPr>
        <w:pStyle w:val="a5"/>
        <w:ind w:firstLineChars="0" w:firstLine="0"/>
        <w:pPrChange w:id="240" w:author="YuhangLi" w:date="2020-07-06T14:06:00Z">
          <w:pPr>
            <w:pStyle w:val="a5"/>
            <w:numPr>
              <w:numId w:val="3"/>
            </w:numPr>
            <w:ind w:left="360" w:firstLineChars="0" w:hanging="360"/>
          </w:pPr>
        </w:pPrChange>
      </w:pPr>
      <w:del w:id="241" w:author="YuhangLi" w:date="2020-07-06T14:06:00Z">
        <w:r w:rsidDel="009F0AAF">
          <w:rPr>
            <w:rFonts w:hint="eastAsia"/>
          </w:rPr>
          <w:delText>问题</w:delText>
        </w:r>
        <w:r w:rsidRPr="00FF5194" w:rsidDel="009F0AAF">
          <w:delText>[Review3-Q6]</w:delText>
        </w:r>
        <w:r w:rsidDel="009F0AAF">
          <w:rPr>
            <w:rFonts w:hint="eastAsia"/>
          </w:rPr>
          <w:delText>要不要回答？回答的话</w:delText>
        </w:r>
        <w:r w:rsidR="00C05152" w:rsidDel="009F0AAF">
          <w:rPr>
            <w:rFonts w:hint="eastAsia"/>
          </w:rPr>
          <w:delText>，里面要不要指明将加入什么实验？</w:delText>
        </w:r>
      </w:del>
    </w:p>
    <w:sectPr w:rsidR="00FF5194" w:rsidRPr="00251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E5D" w:rsidRDefault="004A1E5D" w:rsidP="00A44144">
      <w:r>
        <w:separator/>
      </w:r>
    </w:p>
  </w:endnote>
  <w:endnote w:type="continuationSeparator" w:id="0">
    <w:p w:rsidR="004A1E5D" w:rsidRDefault="004A1E5D" w:rsidP="00A4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E5D" w:rsidRDefault="004A1E5D" w:rsidP="00A44144">
      <w:r>
        <w:separator/>
      </w:r>
    </w:p>
  </w:footnote>
  <w:footnote w:type="continuationSeparator" w:id="0">
    <w:p w:rsidR="004A1E5D" w:rsidRDefault="004A1E5D" w:rsidP="00A44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C3C"/>
    <w:multiLevelType w:val="hybridMultilevel"/>
    <w:tmpl w:val="194E3AE4"/>
    <w:lvl w:ilvl="0" w:tplc="5B982F7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E12B35"/>
    <w:multiLevelType w:val="hybridMultilevel"/>
    <w:tmpl w:val="BE6E3B00"/>
    <w:lvl w:ilvl="0" w:tplc="BE9865F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CA0B40"/>
    <w:multiLevelType w:val="hybridMultilevel"/>
    <w:tmpl w:val="B0D08F18"/>
    <w:lvl w:ilvl="0" w:tplc="4B52E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tc">
    <w15:presenceInfo w15:providerId="None" w15:userId="ustc"/>
  </w15:person>
  <w15:person w15:author="YuhangLi">
    <w15:presenceInfo w15:providerId="Windows Live" w15:userId="7b779f9873501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B9"/>
    <w:rsid w:val="00021C80"/>
    <w:rsid w:val="00064A0D"/>
    <w:rsid w:val="000728C4"/>
    <w:rsid w:val="001375E8"/>
    <w:rsid w:val="001854EE"/>
    <w:rsid w:val="001C5D14"/>
    <w:rsid w:val="00230B38"/>
    <w:rsid w:val="00251DA2"/>
    <w:rsid w:val="002D17E3"/>
    <w:rsid w:val="003E3107"/>
    <w:rsid w:val="004129FB"/>
    <w:rsid w:val="00412E78"/>
    <w:rsid w:val="00492DB2"/>
    <w:rsid w:val="004A1E5D"/>
    <w:rsid w:val="004B6220"/>
    <w:rsid w:val="004C4A77"/>
    <w:rsid w:val="004E44E8"/>
    <w:rsid w:val="00552E06"/>
    <w:rsid w:val="005F2962"/>
    <w:rsid w:val="005F5E0D"/>
    <w:rsid w:val="006075B9"/>
    <w:rsid w:val="00674A23"/>
    <w:rsid w:val="006836A9"/>
    <w:rsid w:val="006A4C7E"/>
    <w:rsid w:val="00755C35"/>
    <w:rsid w:val="007E7075"/>
    <w:rsid w:val="008B3808"/>
    <w:rsid w:val="009F0AAF"/>
    <w:rsid w:val="00A44144"/>
    <w:rsid w:val="00B0567A"/>
    <w:rsid w:val="00B15270"/>
    <w:rsid w:val="00BF5D68"/>
    <w:rsid w:val="00C05152"/>
    <w:rsid w:val="00C4326B"/>
    <w:rsid w:val="00C539B4"/>
    <w:rsid w:val="00C632C6"/>
    <w:rsid w:val="00D6003E"/>
    <w:rsid w:val="00DF6872"/>
    <w:rsid w:val="00E7726C"/>
    <w:rsid w:val="00F403C9"/>
    <w:rsid w:val="00FD081C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8BC02"/>
  <w15:chartTrackingRefBased/>
  <w15:docId w15:val="{862C5ABA-1CDA-4755-BDC6-E929437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6A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5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5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C5D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5D1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44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414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4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4144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632C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63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34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47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5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837339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6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9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70275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42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91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3D3D3"/>
                    <w:right w:val="none" w:sz="0" w:space="0" w:color="auto"/>
                  </w:divBdr>
                </w:div>
                <w:div w:id="14639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36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3D3D3"/>
                    <w:right w:val="none" w:sz="0" w:space="0" w:color="auto"/>
                  </w:divBdr>
                </w:div>
                <w:div w:id="10882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7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3D3D3"/>
                    <w:right w:val="none" w:sz="0" w:space="0" w:color="auto"/>
                  </w:divBdr>
                </w:div>
                <w:div w:id="4645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YuhangLi</dc:creator>
  <cp:keywords/>
  <dc:description/>
  <cp:lastModifiedBy>YuhangLi</cp:lastModifiedBy>
  <cp:revision>2</cp:revision>
  <dcterms:created xsi:type="dcterms:W3CDTF">2020-07-06T06:09:00Z</dcterms:created>
  <dcterms:modified xsi:type="dcterms:W3CDTF">2020-07-06T06:09:00Z</dcterms:modified>
</cp:coreProperties>
</file>